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708" w14:textId="50DC89F1" w:rsidR="000D36F3" w:rsidRDefault="00E30AAB" w:rsidP="0004115D">
      <w:pPr>
        <w:rPr>
          <w:b/>
          <w:sz w:val="36"/>
          <w:szCs w:val="28"/>
          <w:lang w:val="de-DE"/>
        </w:rPr>
      </w:pPr>
      <w:bookmarkStart w:id="0" w:name="_GoBack"/>
      <w:bookmarkEnd w:id="0"/>
      <w:r w:rsidRPr="000D36F3">
        <w:rPr>
          <w:b/>
          <w:sz w:val="36"/>
          <w:szCs w:val="28"/>
          <w:lang w:val="de-DE"/>
        </w:rPr>
        <w:t xml:space="preserve">Syllabus </w:t>
      </w:r>
    </w:p>
    <w:p w14:paraId="7A4F7CA4" w14:textId="43269D84" w:rsidR="00E30AAB" w:rsidRPr="000D36F3" w:rsidRDefault="009963E8" w:rsidP="0004115D">
      <w:pPr>
        <w:rPr>
          <w:b/>
          <w:sz w:val="36"/>
          <w:szCs w:val="28"/>
          <w:lang w:val="de-DE"/>
        </w:rPr>
      </w:pPr>
      <w:proofErr w:type="spellStart"/>
      <w:r w:rsidRPr="000D36F3">
        <w:rPr>
          <w:b/>
          <w:sz w:val="36"/>
          <w:szCs w:val="28"/>
          <w:lang w:val="de-DE"/>
        </w:rPr>
        <w:t>MSc</w:t>
      </w:r>
      <w:proofErr w:type="spellEnd"/>
      <w:r w:rsidRPr="000D36F3">
        <w:rPr>
          <w:b/>
          <w:sz w:val="36"/>
          <w:szCs w:val="28"/>
          <w:lang w:val="de-DE"/>
        </w:rPr>
        <w:t xml:space="preserve"> Umweltsystemmodellierung </w:t>
      </w:r>
      <w:proofErr w:type="spellStart"/>
      <w:r w:rsidR="00BF5D22" w:rsidRPr="000D36F3">
        <w:rPr>
          <w:b/>
          <w:sz w:val="36"/>
          <w:szCs w:val="28"/>
          <w:lang w:val="de-DE"/>
        </w:rPr>
        <w:t>SoSe</w:t>
      </w:r>
      <w:proofErr w:type="spellEnd"/>
      <w:r w:rsidR="00BF5D22" w:rsidRPr="000D36F3">
        <w:rPr>
          <w:b/>
          <w:sz w:val="36"/>
          <w:szCs w:val="28"/>
          <w:lang w:val="de-DE"/>
        </w:rPr>
        <w:t xml:space="preserve"> 2016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37A4D20B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</w:t>
      </w:r>
      <w:r w:rsidR="000D36F3">
        <w:rPr>
          <w:b/>
          <w:sz w:val="22"/>
          <w:szCs w:val="22"/>
          <w:u w:val="single"/>
          <w:lang w:val="de-DE"/>
        </w:rPr>
        <w:t xml:space="preserve"> des Kurses</w:t>
      </w:r>
      <w:r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Modellierung.</w:t>
      </w:r>
      <w:r>
        <w:rPr>
          <w:sz w:val="22"/>
          <w:szCs w:val="22"/>
          <w:lang w:val="de-DE"/>
        </w:rPr>
        <w:t xml:space="preserve"> </w:t>
      </w:r>
      <w:r w:rsidR="003B29C9" w:rsidRPr="00101A37">
        <w:rPr>
          <w:sz w:val="22"/>
          <w:szCs w:val="22"/>
          <w:u w:val="single"/>
          <w:lang w:val="de-DE"/>
        </w:rPr>
        <w:t xml:space="preserve">Gute </w:t>
      </w:r>
      <w:r w:rsidRPr="00101A37">
        <w:rPr>
          <w:sz w:val="22"/>
          <w:szCs w:val="22"/>
          <w:u w:val="single"/>
          <w:lang w:val="de-DE"/>
        </w:rPr>
        <w:t>R Kenntnisse werden vorausgesetzt.</w:t>
      </w:r>
      <w:r>
        <w:rPr>
          <w:sz w:val="22"/>
          <w:szCs w:val="22"/>
          <w:lang w:val="de-DE"/>
        </w:rPr>
        <w:t xml:space="preserve">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65B9AB9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</w:t>
      </w:r>
      <w:r w:rsidR="00246FB0">
        <w:rPr>
          <w:sz w:val="22"/>
          <w:szCs w:val="22"/>
          <w:lang w:val="de-DE"/>
        </w:rPr>
        <w:t>mplexerer, insbesondere prozess</w:t>
      </w:r>
      <w:r w:rsidR="00093CB9">
        <w:rPr>
          <w:sz w:val="22"/>
          <w:szCs w:val="22"/>
          <w:lang w:val="de-DE"/>
        </w:rPr>
        <w:t>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756AAF66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</w:t>
      </w:r>
      <w:r w:rsidR="00246FB0">
        <w:rPr>
          <w:sz w:val="22"/>
          <w:szCs w:val="22"/>
          <w:lang w:val="de-DE"/>
        </w:rPr>
        <w:t>-</w:t>
      </w:r>
      <w:r w:rsidRPr="00BC3D66">
        <w:rPr>
          <w:sz w:val="22"/>
          <w:szCs w:val="22"/>
          <w:lang w:val="de-DE"/>
        </w:rPr>
        <w:t xml:space="preserve">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246FB0" w:rsidRPr="00BC3D66">
        <w:rPr>
          <w:sz w:val="22"/>
          <w:szCs w:val="22"/>
          <w:lang w:val="de-DE"/>
        </w:rPr>
        <w:t xml:space="preserve">Parametrisierung, </w:t>
      </w:r>
      <w:r w:rsidR="00E063C0">
        <w:rPr>
          <w:sz w:val="22"/>
          <w:szCs w:val="22"/>
          <w:lang w:val="de-DE"/>
        </w:rPr>
        <w:t xml:space="preserve">Bewertung von </w:t>
      </w:r>
      <w:r w:rsidR="00246FB0" w:rsidRPr="00BC3D66">
        <w:rPr>
          <w:sz w:val="22"/>
          <w:szCs w:val="22"/>
          <w:lang w:val="de-DE"/>
        </w:rPr>
        <w:t>Unsicherheiten</w:t>
      </w:r>
      <w:r w:rsidR="00D468C2">
        <w:rPr>
          <w:sz w:val="22"/>
          <w:szCs w:val="22"/>
          <w:lang w:val="de-DE"/>
        </w:rPr>
        <w:t xml:space="preserve"> und</w:t>
      </w:r>
      <w:r w:rsidR="00246FB0" w:rsidRPr="00BC3D66">
        <w:rPr>
          <w:sz w:val="22"/>
          <w:szCs w:val="22"/>
          <w:lang w:val="de-DE"/>
        </w:rPr>
        <w:t xml:space="preserve"> Vorhersagbarkeit</w:t>
      </w:r>
    </w:p>
    <w:p w14:paraId="1FEFB8B7" w14:textId="12331AE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246FB0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246FB0" w:rsidRPr="00BC3D66">
        <w:rPr>
          <w:sz w:val="22"/>
          <w:szCs w:val="22"/>
          <w:lang w:val="de-DE"/>
        </w:rPr>
        <w:t>PreLES</w:t>
      </w:r>
      <w:proofErr w:type="spellEnd"/>
      <w:r w:rsidR="00246FB0" w:rsidRPr="00BC3D66">
        <w:rPr>
          <w:sz w:val="22"/>
          <w:szCs w:val="22"/>
          <w:lang w:val="de-DE"/>
        </w:rPr>
        <w:t xml:space="preserve">, ein prozessbasiertes </w:t>
      </w:r>
      <w:r w:rsidR="00E93B2F">
        <w:rPr>
          <w:sz w:val="22"/>
          <w:szCs w:val="22"/>
          <w:lang w:val="de-DE"/>
        </w:rPr>
        <w:t>Vegetationsm</w:t>
      </w:r>
      <w:r w:rsidR="00246FB0" w:rsidRPr="00BC3D66">
        <w:rPr>
          <w:sz w:val="22"/>
          <w:szCs w:val="22"/>
          <w:lang w:val="de-DE"/>
        </w:rPr>
        <w:t xml:space="preserve">odell zur Vorhersage von Produktivität und </w:t>
      </w:r>
      <w:proofErr w:type="spellStart"/>
      <w:r w:rsidR="00246FB0" w:rsidRPr="00BC3D66">
        <w:rPr>
          <w:sz w:val="22"/>
          <w:szCs w:val="22"/>
          <w:lang w:val="de-DE"/>
        </w:rPr>
        <w:t>Evapotranspiration</w:t>
      </w:r>
      <w:proofErr w:type="spellEnd"/>
      <w:r w:rsidR="00A2643E" w:rsidRPr="00BC3D66">
        <w:rPr>
          <w:sz w:val="22"/>
          <w:szCs w:val="22"/>
          <w:lang w:val="de-DE"/>
        </w:rPr>
        <w:t>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r w:rsidR="00802CF9">
        <w:rPr>
          <w:sz w:val="22"/>
          <w:szCs w:val="22"/>
          <w:lang w:val="de-DE"/>
        </w:rPr>
        <w:t xml:space="preserve">dem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802CF9">
        <w:rPr>
          <w:sz w:val="22"/>
          <w:szCs w:val="22"/>
          <w:lang w:val="de-DE"/>
        </w:rPr>
        <w:t xml:space="preserve"> Modell</w:t>
      </w:r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6DEB7AEE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 xml:space="preserve">der </w:t>
      </w:r>
      <w:r w:rsidR="00016F9C">
        <w:rPr>
          <w:sz w:val="22"/>
          <w:szCs w:val="22"/>
          <w:lang w:val="de-DE"/>
        </w:rPr>
        <w:t xml:space="preserve">schriftlichen </w:t>
      </w:r>
      <w:r w:rsidR="009963E8" w:rsidRPr="00A2643E">
        <w:rPr>
          <w:sz w:val="22"/>
          <w:szCs w:val="22"/>
          <w:lang w:val="de-DE"/>
        </w:rPr>
        <w:t>Projektarbeit in Woche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 xml:space="preserve">Die Kriterien für die Benotung werden </w:t>
      </w:r>
      <w:r w:rsidR="00E93B2F">
        <w:rPr>
          <w:sz w:val="22"/>
          <w:szCs w:val="22"/>
          <w:lang w:val="de-DE"/>
        </w:rPr>
        <w:t>in</w:t>
      </w:r>
      <w:r w:rsidR="00A2643E" w:rsidRPr="00A2643E">
        <w:rPr>
          <w:sz w:val="22"/>
          <w:szCs w:val="22"/>
          <w:lang w:val="de-DE"/>
        </w:rPr>
        <w:t xml:space="preserve"> der Vorlesung erklärt.</w:t>
      </w:r>
    </w:p>
    <w:p w14:paraId="664A2FEA" w14:textId="24D00725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1/3 der Note </w:t>
      </w:r>
      <w:ins w:id="1" w:author="Hans-Peter Kahle" w:date="2016-05-10T17:20:00Z">
        <w:r w:rsidR="007B3A8F">
          <w:rPr>
            <w:sz w:val="22"/>
            <w:szCs w:val="22"/>
            <w:lang w:val="de-DE"/>
          </w:rPr>
          <w:t xml:space="preserve">resultieren </w:t>
        </w:r>
      </w:ins>
      <w:r w:rsidRPr="00A2643E">
        <w:rPr>
          <w:sz w:val="22"/>
          <w:szCs w:val="22"/>
          <w:lang w:val="de-DE"/>
        </w:rPr>
        <w:t>aus de</w:t>
      </w:r>
      <w:r w:rsidR="00E95472" w:rsidRPr="00A2643E">
        <w:rPr>
          <w:sz w:val="22"/>
          <w:szCs w:val="22"/>
          <w:lang w:val="de-DE"/>
        </w:rPr>
        <w:t xml:space="preserve">r </w:t>
      </w:r>
      <w:ins w:id="2" w:author="Hans-Peter Kahle" w:date="2016-05-10T17:20:00Z">
        <w:r w:rsidR="007B3A8F">
          <w:rPr>
            <w:sz w:val="22"/>
            <w:szCs w:val="22"/>
            <w:lang w:val="de-DE"/>
          </w:rPr>
          <w:t xml:space="preserve">schriftlichen Prüfung </w:t>
        </w:r>
      </w:ins>
      <w:del w:id="3" w:author="Hans-Peter Kahle" w:date="2016-05-10T17:20:00Z">
        <w:r w:rsidR="00E95472" w:rsidRPr="00A2643E" w:rsidDel="007B3A8F">
          <w:rPr>
            <w:sz w:val="22"/>
            <w:szCs w:val="22"/>
            <w:lang w:val="de-DE"/>
          </w:rPr>
          <w:delText xml:space="preserve">Gruppenarbeit </w:delText>
        </w:r>
      </w:del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</w:t>
      </w:r>
      <w:ins w:id="4" w:author="Hans-Peter Kahle" w:date="2016-05-10T17:20:00Z">
        <w:r w:rsidR="007B3A8F">
          <w:rPr>
            <w:sz w:val="22"/>
            <w:szCs w:val="22"/>
            <w:lang w:val="de-DE"/>
          </w:rPr>
          <w:t>der die Inhalte der</w:t>
        </w:r>
      </w:ins>
      <w:ins w:id="5" w:author="Hans-Peter Kahle" w:date="2016-05-10T17:21:00Z">
        <w:r w:rsidR="007B3A8F">
          <w:rPr>
            <w:sz w:val="22"/>
            <w:szCs w:val="22"/>
            <w:lang w:val="de-DE"/>
          </w:rPr>
          <w:t xml:space="preserve"> Woche 3 geprüft werden. Voraussetzung für die Teilnahme an der Prüfung ist die </w:t>
        </w:r>
      </w:ins>
      <w:ins w:id="6" w:author="Hans-Peter Kahle" w:date="2016-05-10T17:20:00Z">
        <w:r w:rsidR="007B3A8F">
          <w:rPr>
            <w:sz w:val="22"/>
            <w:szCs w:val="22"/>
            <w:lang w:val="de-DE"/>
          </w:rPr>
          <w:t xml:space="preserve"> </w:t>
        </w:r>
      </w:ins>
      <w:ins w:id="7" w:author="Hans-Peter Kahle" w:date="2016-05-10T17:22:00Z">
        <w:r w:rsidR="007B3A8F">
          <w:rPr>
            <w:sz w:val="22"/>
            <w:szCs w:val="22"/>
            <w:lang w:val="de-DE"/>
          </w:rPr>
          <w:t>Abgabe der Ausarbeitung der Simulationsübungen am 20.07. (ohne Bewertung).</w:t>
        </w:r>
      </w:ins>
      <w:del w:id="8" w:author="Hans-Peter Kahle" w:date="2016-05-10T17:22:00Z">
        <w:r w:rsidR="00BC3D66" w:rsidRPr="00BC3D66" w:rsidDel="007B3A8F">
          <w:rPr>
            <w:sz w:val="22"/>
            <w:szCs w:val="22"/>
            <w:lang w:val="de-DE"/>
          </w:rPr>
          <w:delText>welcher die im Wachstumssimulator BWINpro hinterlegten Modelle nachvollzogen werden sollen. Die Aufgaben sind ohne forstliche Fachkenntnisse lösbar.</w:delText>
        </w:r>
      </w:del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77777777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Seminarraum 310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Mo 9:15 in </w:t>
      </w:r>
      <w:r w:rsidR="009963E8" w:rsidRPr="00A2643E">
        <w:rPr>
          <w:sz w:val="22"/>
          <w:szCs w:val="22"/>
          <w:lang w:val="de-DE"/>
        </w:rPr>
        <w:t>Seminarraum 310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4669D916" w14:textId="77777777" w:rsidR="00A41548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20727ED5" w14:textId="1A21F06F" w:rsidR="00A41548" w:rsidRDefault="009963E8" w:rsidP="00A41548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A41548">
        <w:rPr>
          <w:sz w:val="22"/>
          <w:szCs w:val="22"/>
          <w:lang w:val="de-DE"/>
        </w:rPr>
        <w:t xml:space="preserve">frei verfügbar: R, </w:t>
      </w:r>
      <w:proofErr w:type="spellStart"/>
      <w:r w:rsidR="00A41548">
        <w:rPr>
          <w:sz w:val="22"/>
          <w:szCs w:val="22"/>
          <w:lang w:val="de-DE"/>
        </w:rPr>
        <w:t>NetLogo</w:t>
      </w:r>
      <w:proofErr w:type="spellEnd"/>
    </w:p>
    <w:p w14:paraId="53272427" w14:textId="55AD69F9" w:rsidR="00EE63E6" w:rsidRPr="00A41548" w:rsidRDefault="0055602A" w:rsidP="00A41548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A41548">
        <w:rPr>
          <w:sz w:val="22"/>
          <w:szCs w:val="22"/>
          <w:lang w:val="de-DE"/>
        </w:rPr>
        <w:t>wird bereitgestellt</w:t>
      </w:r>
      <w:r w:rsidR="00EE63E6" w:rsidRPr="00A41548">
        <w:rPr>
          <w:sz w:val="22"/>
          <w:szCs w:val="22"/>
          <w:lang w:val="de-DE"/>
        </w:rPr>
        <w:t xml:space="preserve">: </w:t>
      </w:r>
      <w:proofErr w:type="spellStart"/>
      <w:r w:rsidR="00EE63E6" w:rsidRPr="00A41548">
        <w:rPr>
          <w:sz w:val="22"/>
          <w:szCs w:val="22"/>
          <w:lang w:val="de-DE"/>
        </w:rPr>
        <w:t>BWinPro</w:t>
      </w:r>
      <w:proofErr w:type="spellEnd"/>
      <w:r w:rsidR="00EE63E6" w:rsidRPr="00A41548">
        <w:rPr>
          <w:sz w:val="22"/>
          <w:szCs w:val="22"/>
          <w:lang w:val="de-DE"/>
        </w:rPr>
        <w:t xml:space="preserve">, </w:t>
      </w:r>
      <w:del w:id="9" w:author="Hans-Peter Kahle" w:date="2016-05-10T17:00:00Z">
        <w:r w:rsidR="00EE63E6" w:rsidRPr="00A41548" w:rsidDel="007F4DA5">
          <w:rPr>
            <w:sz w:val="22"/>
            <w:szCs w:val="22"/>
            <w:lang w:val="de-DE"/>
          </w:rPr>
          <w:delText>SILVA</w:delText>
        </w:r>
        <w:r w:rsidR="00D66420" w:rsidDel="007F4DA5">
          <w:rPr>
            <w:sz w:val="22"/>
            <w:szCs w:val="22"/>
            <w:lang w:val="de-DE"/>
          </w:rPr>
          <w:delText xml:space="preserve">, </w:delText>
        </w:r>
      </w:del>
      <w:proofErr w:type="spellStart"/>
      <w:r w:rsidR="00D66420">
        <w:rPr>
          <w:sz w:val="22"/>
          <w:szCs w:val="22"/>
          <w:lang w:val="de-DE"/>
        </w:rPr>
        <w:t>WaldPlaner</w:t>
      </w:r>
      <w:proofErr w:type="spellEnd"/>
      <w:r w:rsidR="00D66420">
        <w:rPr>
          <w:sz w:val="22"/>
          <w:szCs w:val="22"/>
          <w:lang w:val="de-DE"/>
        </w:rPr>
        <w:t xml:space="preserve"> </w:t>
      </w:r>
      <w:r w:rsidR="005A4A5B">
        <w:fldChar w:fldCharType="begin"/>
      </w:r>
      <w:r w:rsidR="005A4A5B" w:rsidRPr="007B3A8F">
        <w:rPr>
          <w:lang w:val="de-DE"/>
          <w:rPrChange w:id="10" w:author="Hans-Peter Kahle" w:date="2016-05-10T17:01:00Z">
            <w:rPr/>
          </w:rPrChange>
        </w:rPr>
        <w:instrText xml:space="preserve"> HYPERLINK "https://www.nw-fva.de/?id=216" </w:instrText>
      </w:r>
      <w:r w:rsidR="005A4A5B">
        <w:fldChar w:fldCharType="separate"/>
      </w:r>
      <w:r w:rsidR="00D66420" w:rsidRPr="006A6F6C">
        <w:rPr>
          <w:rStyle w:val="Link"/>
          <w:sz w:val="22"/>
          <w:szCs w:val="22"/>
          <w:lang w:val="de-DE"/>
        </w:rPr>
        <w:t>https://www.nw-fva.de/?id=216</w:t>
      </w:r>
      <w:r w:rsidR="005A4A5B">
        <w:rPr>
          <w:rStyle w:val="Link"/>
          <w:sz w:val="22"/>
          <w:szCs w:val="22"/>
          <w:lang w:val="de-DE"/>
        </w:rPr>
        <w:fldChar w:fldCharType="end"/>
      </w:r>
      <w:r w:rsidR="00D66420">
        <w:rPr>
          <w:sz w:val="22"/>
          <w:szCs w:val="22"/>
          <w:lang w:val="de-DE"/>
        </w:rPr>
        <w:t xml:space="preserve"> </w:t>
      </w:r>
    </w:p>
    <w:p w14:paraId="1FA2C6D5" w14:textId="77777777" w:rsidR="00EE63E6" w:rsidRDefault="00EE63E6" w:rsidP="004D2DEE">
      <w:pPr>
        <w:rPr>
          <w:sz w:val="22"/>
          <w:szCs w:val="22"/>
          <w:lang w:val="de-DE"/>
        </w:rPr>
      </w:pPr>
    </w:p>
    <w:p w14:paraId="5CF40316" w14:textId="1D349D93" w:rsidR="0061724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="00617244">
        <w:rPr>
          <w:b/>
          <w:sz w:val="22"/>
          <w:szCs w:val="22"/>
          <w:u w:val="single"/>
          <w:lang w:val="de-DE"/>
        </w:rPr>
        <w:t xml:space="preserve"> / Links</w:t>
      </w:r>
      <w:r w:rsidR="00FA15C7">
        <w:rPr>
          <w:b/>
          <w:sz w:val="22"/>
          <w:szCs w:val="22"/>
          <w:u w:val="single"/>
          <w:lang w:val="de-DE"/>
        </w:rPr>
        <w:t xml:space="preserve"> / Readings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5B2172B6" w14:textId="2BBE223D" w:rsidR="00024B74" w:rsidRPr="007B3A8F" w:rsidRDefault="005A4A5B" w:rsidP="00617244">
      <w:pPr>
        <w:pStyle w:val="Listenabsatz"/>
        <w:numPr>
          <w:ilvl w:val="0"/>
          <w:numId w:val="7"/>
        </w:numPr>
        <w:rPr>
          <w:lang w:val="de-DE"/>
          <w:rPrChange w:id="11" w:author="Hans-Peter Kahle" w:date="2016-05-10T17:01:00Z">
            <w:rPr/>
          </w:rPrChange>
        </w:rPr>
      </w:pPr>
      <w:r>
        <w:fldChar w:fldCharType="begin"/>
      </w:r>
      <w:r w:rsidRPr="007B3A8F">
        <w:rPr>
          <w:lang w:val="de-DE"/>
          <w:rPrChange w:id="12" w:author="Hans-Peter Kahle" w:date="2016-05-10T17:01:00Z">
            <w:rPr/>
          </w:rPrChange>
        </w:rPr>
        <w:instrText xml:space="preserve"> HYPERLINK "https://campus.uni-freiburg.de/qisserver/pages/cm/exa/coursemanagement/basicCourseData.xhtml?_flowId=searchCourseNonStaff-flow&amp;_flowExecutionKey=e2s6" </w:instrText>
      </w:r>
      <w:r>
        <w:fldChar w:fldCharType="separate"/>
      </w:r>
      <w:r w:rsidR="00024B74" w:rsidRPr="007B3A8F">
        <w:rPr>
          <w:rStyle w:val="Link"/>
          <w:lang w:val="de-DE"/>
          <w:rPrChange w:id="13" w:author="Hans-Peter Kahle" w:date="2016-05-10T17:01:00Z">
            <w:rPr>
              <w:rStyle w:val="Link"/>
            </w:rPr>
          </w:rPrChange>
        </w:rPr>
        <w:t>https://campus.uni-freiburg.de/qisserver/pages/cm/exa/coursemanagement/basicCourseData.xhtml?_flowId=searchCourseNonStaff-flow&amp;_flowExecutionKey=e2s6</w:t>
      </w:r>
      <w:r>
        <w:rPr>
          <w:rStyle w:val="Link"/>
        </w:rPr>
        <w:fldChar w:fldCharType="end"/>
      </w:r>
      <w:r w:rsidR="00024B74" w:rsidRPr="007B3A8F">
        <w:rPr>
          <w:lang w:val="de-DE"/>
          <w:rPrChange w:id="14" w:author="Hans-Peter Kahle" w:date="2016-05-10T17:01:00Z">
            <w:rPr/>
          </w:rPrChange>
        </w:rPr>
        <w:t xml:space="preserve"> </w:t>
      </w:r>
    </w:p>
    <w:p w14:paraId="2C0C0564" w14:textId="5ED31500" w:rsidR="003645E4" w:rsidRPr="007B3A8F" w:rsidRDefault="00617244" w:rsidP="00617244">
      <w:pPr>
        <w:pStyle w:val="Listenabsatz"/>
        <w:numPr>
          <w:ilvl w:val="0"/>
          <w:numId w:val="7"/>
        </w:numPr>
        <w:rPr>
          <w:lang w:val="de-DE"/>
          <w:rPrChange w:id="15" w:author="Hans-Peter Kahle" w:date="2016-05-10T17:01:00Z">
            <w:rPr/>
          </w:rPrChange>
        </w:rPr>
      </w:pPr>
      <w:r>
        <w:rPr>
          <w:sz w:val="22"/>
          <w:szCs w:val="22"/>
          <w:lang w:val="de-DE"/>
        </w:rPr>
        <w:t>Ilias</w:t>
      </w:r>
      <w:r w:rsidR="00DD147A">
        <w:rPr>
          <w:sz w:val="22"/>
          <w:szCs w:val="22"/>
          <w:lang w:val="de-DE"/>
        </w:rPr>
        <w:t xml:space="preserve"> XXXX (</w:t>
      </w:r>
      <w:r w:rsidR="00DD147A" w:rsidRPr="00DD147A">
        <w:rPr>
          <w:sz w:val="22"/>
          <w:szCs w:val="22"/>
          <w:lang w:val="de-DE"/>
        </w:rPr>
        <w:t>Beitritt ohne Passwort</w:t>
      </w:r>
      <w:r w:rsidR="00DD147A">
        <w:rPr>
          <w:sz w:val="22"/>
          <w:szCs w:val="22"/>
          <w:lang w:val="de-DE"/>
        </w:rPr>
        <w:t>)</w:t>
      </w:r>
    </w:p>
    <w:p w14:paraId="3A42B17E" w14:textId="77777777" w:rsidR="004E0E14" w:rsidRPr="007B3A8F" w:rsidRDefault="004E0E14" w:rsidP="004D2DEE">
      <w:pPr>
        <w:rPr>
          <w:lang w:val="de-DE"/>
          <w:rPrChange w:id="16" w:author="Hans-Peter Kahle" w:date="2016-05-10T17:01:00Z">
            <w:rPr/>
          </w:rPrChange>
        </w:rPr>
      </w:pPr>
    </w:p>
    <w:p w14:paraId="2BA00218" w14:textId="0DE36174" w:rsidR="004E0E14" w:rsidRPr="004E0E14" w:rsidRDefault="004E0E14" w:rsidP="004E0E14">
      <w:pPr>
        <w:pStyle w:val="Listenabsatz"/>
        <w:numPr>
          <w:ilvl w:val="0"/>
          <w:numId w:val="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Kalibrierung von Vegetationsmodellen (Stoff von Woche 1+2)</w:t>
      </w:r>
      <w:r w:rsidR="009233D6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proofErr w:type="spellStart"/>
      <w:r w:rsidR="004D2DEE" w:rsidRPr="004D2DEE">
        <w:rPr>
          <w:b/>
          <w:sz w:val="28"/>
          <w:szCs w:val="28"/>
          <w:lang w:val="de-DE"/>
        </w:rPr>
        <w:lastRenderedPageBreak/>
        <w:t>MSc</w:t>
      </w:r>
      <w:proofErr w:type="spellEnd"/>
      <w:r w:rsidR="004D2DEE" w:rsidRPr="004D2DEE">
        <w:rPr>
          <w:b/>
          <w:sz w:val="28"/>
          <w:szCs w:val="28"/>
          <w:lang w:val="de-DE"/>
        </w:rPr>
        <w:t xml:space="preserve">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93"/>
        <w:gridCol w:w="1412"/>
        <w:gridCol w:w="1999"/>
        <w:gridCol w:w="1893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4DC5BAEA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6A32B35F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5894DB90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69D979F3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424B6A36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8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B3A8F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0C10819E" w14:textId="77777777" w:rsidR="009808EB" w:rsidRDefault="009808EB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6027E99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68BF8687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868FAFA" w14:textId="584FD1EC" w:rsid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B1C462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51C7A34A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72D036DB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8D55BC1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C2DE00A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36F8D32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02CA1C6D" w14:textId="77777777" w:rsidR="009808EB" w:rsidRPr="005D5ECE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</w:p>
          <w:p w14:paraId="3025BF95" w14:textId="7A12DE33" w:rsidR="00C93379" w:rsidRPr="007B3A8F" w:rsidRDefault="00C93379" w:rsidP="009B7DBB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  <w:rPrChange w:id="17" w:author="Hans-Peter Kahle" w:date="2016-05-10T17:01:00Z">
                  <w:rPr>
                    <w:rFonts w:ascii="Arial" w:hAnsi="Arial" w:cs="Arial"/>
                    <w:b/>
                    <w:bCs/>
                    <w:iCs/>
                    <w:sz w:val="16"/>
                    <w:szCs w:val="16"/>
                    <w:lang w:val="x-none" w:eastAsia="de-DE"/>
                  </w:rPr>
                </w:rPrChange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698CAA" w14:textId="77777777" w:rsidR="009808EB" w:rsidRPr="000C0429" w:rsidRDefault="00B13AC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="009808EB"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84618F7" w14:textId="77777777" w:rsidR="009808EB" w:rsidRPr="000C0429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6438B94F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6F29F605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7D0145B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44A9A852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3BAB33A5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44B2E52" w14:textId="31E92353" w:rsidR="00224D48" w:rsidRP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1581EB9F" w:rsidR="004D2DEE" w:rsidRPr="00A70074" w:rsidRDefault="009808EB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5C239641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11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5748D3D5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5BF82A92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628DA689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3D15FB50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7B3A8F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DB859EA" w14:textId="6266B750" w:rsidR="009808EB" w:rsidRPr="007B3A8F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  <w:rPrChange w:id="18" w:author="Hans-Peter Kahle" w:date="2016-05-10T17:01:00Z">
                  <w:rPr>
                    <w:rFonts w:ascii="Arial" w:hAnsi="Arial" w:cs="Arial"/>
                    <w:b/>
                    <w:bCs/>
                    <w:color w:val="FF6600"/>
                    <w:sz w:val="16"/>
                    <w:szCs w:val="16"/>
                    <w:lang w:val="de-DE" w:eastAsia="de-DE"/>
                  </w:rPr>
                </w:rPrChange>
              </w:rPr>
            </w:pPr>
            <w:r w:rsidRPr="007B3A8F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  <w:rPrChange w:id="19" w:author="Hans-Peter Kahle" w:date="2016-05-10T17:01:00Z">
                  <w:rPr>
                    <w:rFonts w:ascii="Arial" w:hAnsi="Arial" w:cs="Arial"/>
                    <w:b/>
                    <w:bCs/>
                    <w:color w:val="FF6600"/>
                    <w:sz w:val="16"/>
                    <w:szCs w:val="16"/>
                    <w:lang w:val="de-DE" w:eastAsia="de-DE"/>
                  </w:rPr>
                </w:rPrChange>
              </w:rPr>
              <w:t xml:space="preserve">FH, </w:t>
            </w:r>
            <w:r w:rsidR="009808EB" w:rsidRPr="007B3A8F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  <w:rPrChange w:id="20" w:author="Hans-Peter Kahle" w:date="2016-05-10T17:01:00Z">
                  <w:rPr>
                    <w:rFonts w:ascii="Arial" w:hAnsi="Arial" w:cs="Arial"/>
                    <w:b/>
                    <w:bCs/>
                    <w:color w:val="FF6600"/>
                    <w:sz w:val="16"/>
                    <w:szCs w:val="16"/>
                    <w:lang w:val="de-DE" w:eastAsia="de-DE"/>
                  </w:rPr>
                </w:rPrChange>
              </w:rPr>
              <w:t>MB</w:t>
            </w:r>
          </w:p>
          <w:p w14:paraId="145E41B9" w14:textId="77777777" w:rsidR="009808EB" w:rsidRPr="007B3A8F" w:rsidRDefault="009808EB" w:rsidP="009808EB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  <w:rPrChange w:id="21" w:author="Hans-Peter Kahle" w:date="2016-05-10T17:01:00Z">
                  <w:rPr>
                    <w:rFonts w:ascii="Arial" w:hAnsi="Arial" w:cs="Arial"/>
                    <w:b/>
                    <w:bCs/>
                    <w:color w:val="FF6600"/>
                    <w:sz w:val="16"/>
                    <w:szCs w:val="16"/>
                    <w:lang w:val="de-DE" w:eastAsia="de-DE"/>
                  </w:rPr>
                </w:rPrChange>
              </w:rPr>
            </w:pPr>
          </w:p>
          <w:p w14:paraId="7F0C1644" w14:textId="77777777" w:rsidR="009808EB" w:rsidRPr="007B3A8F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  <w:rPrChange w:id="22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</w:pPr>
            <w:r w:rsidRPr="007B3A8F">
              <w:rPr>
                <w:rFonts w:ascii="Arial" w:hAnsi="Arial" w:cs="Arial"/>
                <w:b/>
                <w:bCs/>
                <w:sz w:val="16"/>
                <w:szCs w:val="16"/>
                <w:lang w:eastAsia="de-DE"/>
                <w:rPrChange w:id="23" w:author="Hans-Peter Kahle" w:date="2016-05-10T17:01:00Z">
                  <w:rPr>
                    <w:rFonts w:ascii="Arial" w:hAnsi="Arial" w:cs="Arial"/>
                    <w:b/>
                    <w:bCs/>
                    <w:sz w:val="16"/>
                    <w:szCs w:val="16"/>
                    <w:lang w:val="de-DE" w:eastAsia="de-DE"/>
                  </w:rPr>
                </w:rPrChange>
              </w:rPr>
              <w:t xml:space="preserve">The </w:t>
            </w:r>
            <w:proofErr w:type="spellStart"/>
            <w:r w:rsidRPr="007B3A8F">
              <w:rPr>
                <w:rFonts w:ascii="Arial" w:hAnsi="Arial" w:cs="Arial"/>
                <w:b/>
                <w:bCs/>
                <w:sz w:val="16"/>
                <w:szCs w:val="16"/>
                <w:lang w:eastAsia="de-DE"/>
                <w:rPrChange w:id="24" w:author="Hans-Peter Kahle" w:date="2016-05-10T17:01:00Z">
                  <w:rPr>
                    <w:rFonts w:ascii="Arial" w:hAnsi="Arial" w:cs="Arial"/>
                    <w:b/>
                    <w:bCs/>
                    <w:sz w:val="16"/>
                    <w:szCs w:val="16"/>
                    <w:lang w:val="de-DE" w:eastAsia="de-DE"/>
                  </w:rPr>
                </w:rPrChange>
              </w:rPr>
              <w:t>PreLES</w:t>
            </w:r>
            <w:proofErr w:type="spellEnd"/>
            <w:r w:rsidRPr="007B3A8F">
              <w:rPr>
                <w:rFonts w:ascii="Arial" w:hAnsi="Arial" w:cs="Arial"/>
                <w:b/>
                <w:bCs/>
                <w:sz w:val="16"/>
                <w:szCs w:val="16"/>
                <w:lang w:eastAsia="de-DE"/>
                <w:rPrChange w:id="25" w:author="Hans-Peter Kahle" w:date="2016-05-10T17:01:00Z">
                  <w:rPr>
                    <w:rFonts w:ascii="Arial" w:hAnsi="Arial" w:cs="Arial"/>
                    <w:b/>
                    <w:bCs/>
                    <w:sz w:val="16"/>
                    <w:szCs w:val="16"/>
                    <w:lang w:val="de-DE" w:eastAsia="de-DE"/>
                  </w:rPr>
                </w:rPrChange>
              </w:rPr>
              <w:t xml:space="preserve"> model</w:t>
            </w:r>
            <w:r w:rsidRPr="007B3A8F">
              <w:rPr>
                <w:rFonts w:ascii="Arial" w:hAnsi="Arial" w:cs="Arial"/>
                <w:bCs/>
                <w:sz w:val="16"/>
                <w:szCs w:val="16"/>
                <w:lang w:eastAsia="de-DE"/>
                <w:rPrChange w:id="26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  <w:t xml:space="preserve"> </w:t>
            </w:r>
          </w:p>
          <w:p w14:paraId="0DBF3A86" w14:textId="77777777" w:rsidR="009808EB" w:rsidRPr="007B3A8F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  <w:rPrChange w:id="27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</w:pPr>
            <w:r w:rsidRPr="007B3A8F">
              <w:rPr>
                <w:rFonts w:ascii="Arial" w:hAnsi="Arial" w:cs="Arial"/>
                <w:bCs/>
                <w:sz w:val="16"/>
                <w:szCs w:val="16"/>
                <w:lang w:eastAsia="de-DE"/>
                <w:rPrChange w:id="28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  <w:t>for daily</w:t>
            </w:r>
          </w:p>
          <w:p w14:paraId="7C34D80E" w14:textId="77777777" w:rsidR="009808EB" w:rsidRPr="007B3A8F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  <w:rPrChange w:id="29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</w:pPr>
            <w:r w:rsidRPr="007B3A8F">
              <w:rPr>
                <w:rFonts w:ascii="Arial" w:hAnsi="Arial" w:cs="Arial"/>
                <w:bCs/>
                <w:sz w:val="16"/>
                <w:szCs w:val="16"/>
                <w:lang w:eastAsia="de-DE"/>
                <w:rPrChange w:id="30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  <w:t xml:space="preserve">GPP, </w:t>
            </w:r>
            <w:proofErr w:type="spellStart"/>
            <w:r w:rsidRPr="007B3A8F">
              <w:rPr>
                <w:rFonts w:ascii="Arial" w:hAnsi="Arial" w:cs="Arial"/>
                <w:bCs/>
                <w:sz w:val="16"/>
                <w:szCs w:val="16"/>
                <w:lang w:eastAsia="de-DE"/>
                <w:rPrChange w:id="31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  <w:t>evapo</w:t>
            </w:r>
            <w:proofErr w:type="spellEnd"/>
            <w:r w:rsidRPr="007B3A8F">
              <w:rPr>
                <w:rFonts w:ascii="Arial" w:hAnsi="Arial" w:cs="Arial"/>
                <w:bCs/>
                <w:sz w:val="16"/>
                <w:szCs w:val="16"/>
                <w:lang w:eastAsia="de-DE"/>
                <w:rPrChange w:id="32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val="de-DE" w:eastAsia="de-DE"/>
                  </w:rPr>
                </w:rPrChange>
              </w:rPr>
              <w:t>-transpiration and soil water in</w:t>
            </w:r>
          </w:p>
          <w:p w14:paraId="5431F552" w14:textId="125185D4" w:rsidR="00FB7F4D" w:rsidRPr="002F465F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F634E4" w14:textId="4A57EDE9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A4EF0BE" w14:textId="77777777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9678984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4137AF3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3A6088A1" w14:textId="406935B0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Analyse von</w:t>
            </w:r>
          </w:p>
          <w:p w14:paraId="77F26FC2" w14:textId="246665DA" w:rsidR="00FB7F4D" w:rsidRPr="007B3A8F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  <w:rPrChange w:id="33" w:author="Hans-Peter Kahle" w:date="2016-05-10T17:01:00Z">
                  <w:rPr>
                    <w:rFonts w:ascii="Arial" w:hAnsi="Arial" w:cs="Arial"/>
                    <w:b/>
                    <w:sz w:val="16"/>
                    <w:szCs w:val="16"/>
                    <w:lang w:eastAsia="de-DE"/>
                  </w:rPr>
                </w:rPrChange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ACC3AC4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7F73BC2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F42158D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54196BE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040CCA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35AEF20" w14:textId="50F88733" w:rsidR="005D5ECE" w:rsidRPr="00E95472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BC510D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D7E35D1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18FD3B6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18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54CE5939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19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33E841D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20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23D8F75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21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CE8BB5F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7B3A8F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2A80E46E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4D79157E" w14:textId="48055CDD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Wachstumsmodellierung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3AD22276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und SILVA</w:t>
            </w:r>
          </w:p>
          <w:p w14:paraId="0E930FCF" w14:textId="77777777" w:rsid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98A9F4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12E66" w14:textId="77777777" w:rsidR="000C4B5A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02D3B352" w14:textId="77777777" w:rsidR="000C4B5A" w:rsidRPr="00897CB5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543DC3EA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2AE9F244" w14:textId="58662A04" w:rsidR="00BC3D66" w:rsidRP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proofErr w:type="spellStart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WaldPlaner</w:t>
            </w:r>
            <w:proofErr w:type="spellEnd"/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39B1460B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5DA49E7C" w14:textId="10D3197D" w:rsidR="00FB7F4D" w:rsidRPr="002669F7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Simulation von Umwelt- und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ewirtschaftungss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zenarien</w:t>
            </w:r>
            <w:proofErr w:type="spellEnd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mit Waldwachstumsmodellen: Betreute Übung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372112C8" w14:textId="77777777" w:rsidR="000C4B5A" w:rsidRPr="00897CB5" w:rsidRDefault="000C4B5A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24DC6BD2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</w:t>
            </w:r>
          </w:p>
          <w:p w14:paraId="1AC8CFE6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AAB4106" w14:textId="4D5CF945" w:rsidR="00FB7F4D" w:rsidRPr="00CD508E" w:rsidRDefault="000C4B5A" w:rsidP="000C4B5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11:15-12:45 Uhr: </w:t>
            </w:r>
            <w:r w:rsidRP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Die Zukunft der Wachstumsmodellierung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2A0049C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, </w:t>
            </w:r>
            <w:r w:rsidR="000C4B5A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FH</w:t>
            </w:r>
          </w:p>
          <w:p w14:paraId="2DC82874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CDB4711" w14:textId="0B5D604C" w:rsidR="000C4B5A" w:rsidRP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09:15-10:00 Examen</w:t>
            </w:r>
          </w:p>
          <w:p w14:paraId="0BCBC950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2C4B178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6F6F502D" w:rsidR="007A5CC1" w:rsidRPr="007B3A8F" w:rsidRDefault="000C4B5A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  <w:rPrChange w:id="34" w:author="Hans-Peter Kahle" w:date="2016-05-10T17:01:00Z">
                  <w:rPr>
                    <w:rFonts w:ascii="Arial" w:hAnsi="Arial" w:cs="Arial"/>
                    <w:b/>
                    <w:bCs/>
                    <w:sz w:val="16"/>
                    <w:szCs w:val="16"/>
                    <w:lang w:eastAsia="de-DE"/>
                  </w:rPr>
                </w:rPrChange>
              </w:rPr>
            </w:pPr>
            <w:r w:rsidRPr="007B3A8F">
              <w:rPr>
                <w:rFonts w:ascii="Arial" w:hAnsi="Arial" w:cs="Arial"/>
                <w:bCs/>
                <w:sz w:val="16"/>
                <w:szCs w:val="16"/>
                <w:lang w:val="de-DE" w:eastAsia="de-DE"/>
                <w:rPrChange w:id="35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eastAsia="de-DE"/>
                  </w:rPr>
                </w:rPrChange>
              </w:rPr>
              <w:t xml:space="preserve">14.00-17.45: Exkursion: </w:t>
            </w:r>
            <w:r w:rsidRPr="007B3A8F">
              <w:rPr>
                <w:rFonts w:ascii="Arial" w:hAnsi="Arial" w:cs="Arial"/>
                <w:sz w:val="16"/>
                <w:szCs w:val="16"/>
                <w:lang w:val="de-DE" w:eastAsia="de-DE"/>
                <w:rPrChange w:id="36" w:author="Hans-Peter Kahle" w:date="2016-05-10T17:01:00Z">
                  <w:rPr>
                    <w:rFonts w:ascii="Arial" w:hAnsi="Arial" w:cs="Arial"/>
                    <w:sz w:val="16"/>
                    <w:szCs w:val="16"/>
                    <w:lang w:eastAsia="de-DE"/>
                  </w:rPr>
                </w:rPrChange>
              </w:rPr>
              <w:t>Forstliche Versuchs-flächen, Bestandes-wachstum, Daten-erhebung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6E7C5ACE" w:rsidR="007A5CC1" w:rsidRPr="007B3A8F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  <w:rPrChange w:id="37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eastAsia="de-DE"/>
                  </w:rPr>
                </w:rPrChange>
              </w:rPr>
            </w:pPr>
            <w:r w:rsidRPr="007B3A8F">
              <w:rPr>
                <w:rFonts w:ascii="Arial" w:hAnsi="Arial" w:cs="Arial"/>
                <w:bCs/>
                <w:sz w:val="16"/>
                <w:szCs w:val="16"/>
                <w:lang w:val="de-DE" w:eastAsia="de-DE"/>
                <w:rPrChange w:id="38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eastAsia="de-DE"/>
                  </w:rPr>
                </w:rPrChange>
              </w:rPr>
              <w:t xml:space="preserve">14:15-17:45 Uhr: </w:t>
            </w:r>
            <w:r w:rsidR="000C4B5A" w:rsidRPr="007B3A8F">
              <w:rPr>
                <w:rFonts w:ascii="Arial" w:hAnsi="Arial" w:cs="Arial"/>
                <w:bCs/>
                <w:sz w:val="16"/>
                <w:szCs w:val="16"/>
                <w:lang w:val="de-DE" w:eastAsia="de-DE"/>
                <w:rPrChange w:id="39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eastAsia="de-DE"/>
                  </w:rPr>
                </w:rPrChange>
              </w:rPr>
              <w:t>Feld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übung: </w:t>
            </w:r>
            <w:r w:rsidR="000C4B5A" w:rsidRPr="007B3A8F">
              <w:rPr>
                <w:rFonts w:ascii="Arial" w:hAnsi="Arial" w:cs="Arial"/>
                <w:bCs/>
                <w:sz w:val="16"/>
                <w:szCs w:val="16"/>
                <w:lang w:val="de-DE" w:eastAsia="de-DE"/>
                <w:rPrChange w:id="40" w:author="Hans-Peter Kahle" w:date="2016-05-10T17:01:00Z">
                  <w:rPr>
                    <w:rFonts w:ascii="Arial" w:hAnsi="Arial" w:cs="Arial"/>
                    <w:bCs/>
                    <w:sz w:val="16"/>
                    <w:szCs w:val="16"/>
                    <w:lang w:eastAsia="de-DE"/>
                  </w:rPr>
                </w:rPrChange>
              </w:rPr>
              <w:t>Datenerhebung (Einzel-/Gruppenarbeit)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C2EA669" w14:textId="77777777" w:rsidR="007A5CC1" w:rsidRDefault="000C4B5A" w:rsidP="00F76563">
            <w:pPr>
              <w:jc w:val="center"/>
              <w:rPr>
                <w:ins w:id="41" w:author="Hans-Peter Kahle" w:date="2016-05-10T17:23:00Z"/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 w:rsidR="002754E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  <w:t>CIP</w:t>
            </w:r>
          </w:p>
          <w:p w14:paraId="2DCA9A2F" w14:textId="04B2FCF0" w:rsidR="007B3A8F" w:rsidRPr="00CF3F59" w:rsidRDefault="007B3A8F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ins w:id="42" w:author="Hans-Peter Kahle" w:date="2016-05-10T17:23:00Z"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3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>Abgabe</w:t>
              </w:r>
              <w:proofErr w:type="spellEnd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4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 xml:space="preserve"> </w:t>
              </w:r>
              <w:proofErr w:type="spellStart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5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>Ausarbeitung</w:t>
              </w:r>
              <w:proofErr w:type="spellEnd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6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 xml:space="preserve"> </w:t>
              </w:r>
              <w:proofErr w:type="spellStart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7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>bis</w:t>
              </w:r>
              <w:proofErr w:type="spellEnd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8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 xml:space="preserve"> 18:00 </w:t>
              </w:r>
              <w:proofErr w:type="spellStart"/>
              <w:r w:rsidRPr="007B3A8F">
                <w:rPr>
                  <w:rFonts w:ascii="Arial" w:hAnsi="Arial" w:cs="Arial"/>
                  <w:bCs/>
                  <w:sz w:val="16"/>
                  <w:szCs w:val="16"/>
                  <w:lang w:eastAsia="de-DE"/>
                  <w:rPrChange w:id="49" w:author="Hans-Peter Kahle" w:date="2016-05-10T17:23:00Z">
                    <w:rPr>
                      <w:rFonts w:ascii="Arial" w:hAnsi="Arial" w:cs="Arial"/>
                      <w:bCs/>
                      <w:color w:val="9BBB59" w:themeColor="accent3"/>
                      <w:sz w:val="16"/>
                      <w:szCs w:val="16"/>
                      <w:lang w:eastAsia="de-DE"/>
                    </w:rPr>
                  </w:rPrChange>
                </w:rPr>
                <w:t>Uhr</w:t>
              </w:r>
            </w:ins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5BAECE56" w:rsidR="007A5CC1" w:rsidRPr="00470D83" w:rsidRDefault="007A5CC1">
            <w:pPr>
              <w:jc w:val="center"/>
              <w:rPr>
                <w:rFonts w:ascii="Arial" w:eastAsiaTheme="majorEastAsia" w:hAnsi="Arial" w:cs="Arial"/>
                <w:b/>
                <w:bCs/>
                <w:color w:val="404040" w:themeColor="text1" w:themeTint="BF"/>
                <w:sz w:val="16"/>
                <w:szCs w:val="16"/>
                <w:lang w:eastAsia="de-DE"/>
              </w:rPr>
              <w:pPrChange w:id="50" w:author="Hans-Peter Kahle" w:date="2016-05-10T17:23:00Z">
                <w:pPr>
                  <w:keepNext/>
                  <w:keepLines/>
                  <w:spacing w:before="200"/>
                  <w:jc w:val="center"/>
                  <w:outlineLvl w:val="7"/>
                </w:pPr>
              </w:pPrChange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del w:id="51" w:author="Hans-Peter Kahle" w:date="2016-05-10T17:23:00Z">
              <w:r w:rsidDel="007B3A8F">
                <w:rPr>
                  <w:rFonts w:ascii="Arial" w:hAnsi="Arial" w:cs="Arial"/>
                  <w:bCs/>
                  <w:sz w:val="16"/>
                  <w:szCs w:val="16"/>
                  <w:lang w:eastAsia="de-DE"/>
                </w:rPr>
                <w:delText xml:space="preserve">(Ausarbeitung) </w:delText>
              </w:r>
            </w:del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5861BE82" w:rsidR="007A5CC1" w:rsidRPr="00D66420" w:rsidRDefault="00D66420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 w:rsidRPr="00D66420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</w:tbl>
    <w:p w14:paraId="25D1C574" w14:textId="77777777" w:rsidR="00354C11" w:rsidRDefault="00354C11" w:rsidP="00354C11"/>
    <w:p w14:paraId="7B90BCDE" w14:textId="43022CBF" w:rsidR="00B13AC9" w:rsidRDefault="00D66420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 w:rsidR="00B13AC9" w:rsidRPr="00D66420">
        <w:rPr>
          <w:b/>
          <w:bCs/>
          <w:color w:val="FF6600"/>
          <w:sz w:val="18"/>
          <w:szCs w:val="18"/>
          <w:lang w:val="de-DE"/>
        </w:rPr>
        <w:t>MB</w:t>
      </w:r>
      <w:r w:rsidR="00B13AC9">
        <w:rPr>
          <w:bCs/>
          <w:color w:val="FF6600"/>
          <w:sz w:val="18"/>
          <w:szCs w:val="18"/>
          <w:lang w:val="de-DE"/>
        </w:rPr>
        <w:t xml:space="preserve"> = Maurizio </w:t>
      </w:r>
      <w:proofErr w:type="spellStart"/>
      <w:r w:rsidR="00B13AC9"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06DFD618" w:rsidR="00354C11" w:rsidRPr="00125168" w:rsidRDefault="00D66420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</w:t>
      </w:r>
      <w:r w:rsidR="00B13AC9" w:rsidRPr="00B13AC9">
        <w:rPr>
          <w:b/>
          <w:bCs/>
          <w:color w:val="FF6600"/>
          <w:sz w:val="18"/>
          <w:szCs w:val="18"/>
          <w:lang w:val="de-DE"/>
        </w:rPr>
        <w:t>IWW:</w:t>
      </w:r>
      <w:r w:rsidR="00B13AC9"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 w:rsidR="00B13AC9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746DB" w14:textId="77777777" w:rsidR="005A4A5B" w:rsidRDefault="005A4A5B" w:rsidP="009534DA">
      <w:r>
        <w:separator/>
      </w:r>
    </w:p>
  </w:endnote>
  <w:endnote w:type="continuationSeparator" w:id="0">
    <w:p w14:paraId="503B9D9F" w14:textId="77777777" w:rsidR="005A4A5B" w:rsidRDefault="005A4A5B" w:rsidP="0095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1E5CC1BB" w:rsidR="00D66420" w:rsidRDefault="00D66420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16,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056814">
      <w:rPr>
        <w:noProof/>
        <w:lang w:val="de-DE"/>
      </w:rPr>
      <w:t>10. Mai. 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24109" w14:textId="77777777" w:rsidR="005A4A5B" w:rsidRDefault="005A4A5B" w:rsidP="009534DA">
      <w:r>
        <w:separator/>
      </w:r>
    </w:p>
  </w:footnote>
  <w:footnote w:type="continuationSeparator" w:id="0">
    <w:p w14:paraId="7F6FC16B" w14:textId="77777777" w:rsidR="005A4A5B" w:rsidRDefault="005A4A5B" w:rsidP="0095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A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872"/>
    <w:multiLevelType w:val="hybridMultilevel"/>
    <w:tmpl w:val="24E2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410B"/>
    <w:multiLevelType w:val="hybridMultilevel"/>
    <w:tmpl w:val="1AFE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21E7C"/>
    <w:multiLevelType w:val="hybridMultilevel"/>
    <w:tmpl w:val="7A86F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-Peter Kahle">
    <w15:presenceInfo w15:providerId="None" w15:userId="Hans-Peter Ka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6F9C"/>
    <w:rsid w:val="00017793"/>
    <w:rsid w:val="00024B74"/>
    <w:rsid w:val="0003530C"/>
    <w:rsid w:val="000377E0"/>
    <w:rsid w:val="0004115D"/>
    <w:rsid w:val="00044CD7"/>
    <w:rsid w:val="00056814"/>
    <w:rsid w:val="00057CD3"/>
    <w:rsid w:val="0007717E"/>
    <w:rsid w:val="0009328B"/>
    <w:rsid w:val="00093CB9"/>
    <w:rsid w:val="000C0429"/>
    <w:rsid w:val="000C4B5A"/>
    <w:rsid w:val="000D36F3"/>
    <w:rsid w:val="000D5B1C"/>
    <w:rsid w:val="000E3E93"/>
    <w:rsid w:val="000E7425"/>
    <w:rsid w:val="000F08CB"/>
    <w:rsid w:val="000F53EC"/>
    <w:rsid w:val="000F57D2"/>
    <w:rsid w:val="00101A37"/>
    <w:rsid w:val="00103775"/>
    <w:rsid w:val="00125168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46FB0"/>
    <w:rsid w:val="0025353D"/>
    <w:rsid w:val="00257365"/>
    <w:rsid w:val="002669F7"/>
    <w:rsid w:val="002754E9"/>
    <w:rsid w:val="002965BB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B29C9"/>
    <w:rsid w:val="003C0A4D"/>
    <w:rsid w:val="003C4496"/>
    <w:rsid w:val="003D0160"/>
    <w:rsid w:val="003F5716"/>
    <w:rsid w:val="004013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4E0E14"/>
    <w:rsid w:val="005127D6"/>
    <w:rsid w:val="0055289B"/>
    <w:rsid w:val="00552A13"/>
    <w:rsid w:val="0055602A"/>
    <w:rsid w:val="0059766E"/>
    <w:rsid w:val="005A3C1C"/>
    <w:rsid w:val="005A4A5B"/>
    <w:rsid w:val="005B124A"/>
    <w:rsid w:val="005C26BF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17244"/>
    <w:rsid w:val="00633D1D"/>
    <w:rsid w:val="00663CC0"/>
    <w:rsid w:val="00667C0A"/>
    <w:rsid w:val="006906B7"/>
    <w:rsid w:val="006932AA"/>
    <w:rsid w:val="006963AA"/>
    <w:rsid w:val="006B53E1"/>
    <w:rsid w:val="00715EF6"/>
    <w:rsid w:val="007254DF"/>
    <w:rsid w:val="00731CE6"/>
    <w:rsid w:val="00746506"/>
    <w:rsid w:val="0079105C"/>
    <w:rsid w:val="007A5CC1"/>
    <w:rsid w:val="007B3A8F"/>
    <w:rsid w:val="007F4DA5"/>
    <w:rsid w:val="00802CF9"/>
    <w:rsid w:val="00806D82"/>
    <w:rsid w:val="008379EC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233D6"/>
    <w:rsid w:val="00944A0D"/>
    <w:rsid w:val="009534DA"/>
    <w:rsid w:val="00956B32"/>
    <w:rsid w:val="0096330E"/>
    <w:rsid w:val="009808EB"/>
    <w:rsid w:val="00982F22"/>
    <w:rsid w:val="009963E8"/>
    <w:rsid w:val="009A29B1"/>
    <w:rsid w:val="009B7DBB"/>
    <w:rsid w:val="009C10F5"/>
    <w:rsid w:val="009C53A0"/>
    <w:rsid w:val="00A11C4F"/>
    <w:rsid w:val="00A2643E"/>
    <w:rsid w:val="00A41548"/>
    <w:rsid w:val="00A6010F"/>
    <w:rsid w:val="00A70074"/>
    <w:rsid w:val="00A76C9D"/>
    <w:rsid w:val="00A834CC"/>
    <w:rsid w:val="00AA7E36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BF5D22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468C2"/>
    <w:rsid w:val="00D66420"/>
    <w:rsid w:val="00D85BB5"/>
    <w:rsid w:val="00DB3317"/>
    <w:rsid w:val="00DC2676"/>
    <w:rsid w:val="00DD147A"/>
    <w:rsid w:val="00DE0ECB"/>
    <w:rsid w:val="00E014FA"/>
    <w:rsid w:val="00E063C0"/>
    <w:rsid w:val="00E112F0"/>
    <w:rsid w:val="00E30AAB"/>
    <w:rsid w:val="00E6239A"/>
    <w:rsid w:val="00E669B6"/>
    <w:rsid w:val="00E72EDD"/>
    <w:rsid w:val="00E80214"/>
    <w:rsid w:val="00E84F5A"/>
    <w:rsid w:val="00E93B2F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7167A"/>
    <w:rsid w:val="00F73113"/>
    <w:rsid w:val="00F76563"/>
    <w:rsid w:val="00F944E6"/>
    <w:rsid w:val="00F95EDA"/>
    <w:rsid w:val="00FA15C7"/>
    <w:rsid w:val="00FB7F4D"/>
    <w:rsid w:val="00FC3370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5207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2</cp:revision>
  <cp:lastPrinted>2016-05-10T15:01:00Z</cp:lastPrinted>
  <dcterms:created xsi:type="dcterms:W3CDTF">2016-05-10T15:59:00Z</dcterms:created>
  <dcterms:modified xsi:type="dcterms:W3CDTF">2016-05-10T15:59:00Z</dcterms:modified>
</cp:coreProperties>
</file>